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513C0" w14:textId="33EE3A50" w:rsidR="00B31B88" w:rsidRDefault="00CD57A7" w:rsidP="00CD57A7">
      <w:pPr>
        <w:pStyle w:val="Heading1"/>
        <w:numPr>
          <w:ilvl w:val="0"/>
          <w:numId w:val="1"/>
        </w:numPr>
      </w:pPr>
      <w:r>
        <w:t>Team</w:t>
      </w:r>
    </w:p>
    <w:p w14:paraId="553FD438" w14:textId="3FC9F752" w:rsidR="00CD57A7" w:rsidRPr="00CD57A7" w:rsidRDefault="0070323D" w:rsidP="00CD57A7">
      <w:ins w:id="0" w:author="Beah" w:date="2021-03-11T15:12:00Z">
        <w:r>
          <w:t xml:space="preserve">Team </w:t>
        </w:r>
      </w:ins>
      <w:ins w:id="1" w:author="Beah" w:date="2021-03-11T15:27:00Z">
        <w:r w:rsidR="005F262D">
          <w:t>1</w:t>
        </w:r>
      </w:ins>
    </w:p>
    <w:p w14:paraId="121FE5CE" w14:textId="0CBD5B4A" w:rsidR="00CD57A7" w:rsidRDefault="00CD57A7" w:rsidP="00CD57A7">
      <w:pPr>
        <w:pStyle w:val="Heading1"/>
        <w:numPr>
          <w:ilvl w:val="0"/>
          <w:numId w:val="1"/>
        </w:numPr>
      </w:pPr>
      <w:r>
        <w:t>Minute Number:</w:t>
      </w:r>
    </w:p>
    <w:p w14:paraId="5763CB6C" w14:textId="482CBB05" w:rsidR="00CD57A7" w:rsidRPr="00CD57A7" w:rsidRDefault="0070323D" w:rsidP="00CD57A7">
      <w:ins w:id="2" w:author="Beah" w:date="2021-03-11T15:12:00Z">
        <w:r>
          <w:t xml:space="preserve">Meeting 1.1 </w:t>
        </w:r>
      </w:ins>
    </w:p>
    <w:p w14:paraId="49C0A260" w14:textId="032E3273" w:rsidR="00CD57A7" w:rsidRDefault="00CD57A7" w:rsidP="00CD57A7">
      <w:pPr>
        <w:pStyle w:val="Heading1"/>
        <w:numPr>
          <w:ilvl w:val="0"/>
          <w:numId w:val="1"/>
        </w:numPr>
      </w:pPr>
      <w:r>
        <w:t>Date</w:t>
      </w:r>
    </w:p>
    <w:p w14:paraId="1E5214AF" w14:textId="0C5D311C" w:rsidR="00CD57A7" w:rsidRPr="00CD57A7" w:rsidRDefault="00AD6780" w:rsidP="00CD57A7">
      <w:ins w:id="3" w:author="Beah" w:date="2021-03-11T15:11:00Z">
        <w:r>
          <w:t>3:00-3:30</w:t>
        </w:r>
      </w:ins>
    </w:p>
    <w:p w14:paraId="60D85CE8" w14:textId="4DF04C2D" w:rsidR="00CD57A7" w:rsidRDefault="00CD57A7" w:rsidP="00CD57A7">
      <w:pPr>
        <w:pStyle w:val="Heading1"/>
        <w:numPr>
          <w:ilvl w:val="0"/>
          <w:numId w:val="1"/>
        </w:numPr>
      </w:pPr>
      <w:r>
        <w:t>Venue</w:t>
      </w:r>
    </w:p>
    <w:p w14:paraId="16A73996" w14:textId="4E8C072A" w:rsidR="00CD57A7" w:rsidRPr="00CD57A7" w:rsidRDefault="00AD6780" w:rsidP="00CD57A7">
      <w:ins w:id="4" w:author="Beah" w:date="2021-03-11T15:11:00Z">
        <w:r>
          <w:t xml:space="preserve">Microsoft teams </w:t>
        </w:r>
      </w:ins>
    </w:p>
    <w:p w14:paraId="7441BEB0" w14:textId="66287619" w:rsidR="00CD57A7" w:rsidRPr="00CD57A7" w:rsidRDefault="460CC9B1" w:rsidP="052FC265">
      <w:pPr>
        <w:pStyle w:val="Heading1"/>
        <w:numPr>
          <w:ilvl w:val="0"/>
          <w:numId w:val="1"/>
        </w:numPr>
      </w:pPr>
      <w:r>
        <w:t>A</w:t>
      </w:r>
      <w:r w:rsidR="22297867">
        <w:t>nnouncement</w:t>
      </w:r>
    </w:p>
    <w:p w14:paraId="77CF448D" w14:textId="5B1FD92A" w:rsidR="22297867" w:rsidRDefault="22297867" w:rsidP="052FC265">
      <w:r>
        <w:t>A weekly meeting is set to keep track of each member’s progress on the assignment task.</w:t>
      </w:r>
    </w:p>
    <w:p w14:paraId="62586E69" w14:textId="193D4F24" w:rsidR="00CD57A7" w:rsidRDefault="00CD57A7" w:rsidP="00CD57A7">
      <w:pPr>
        <w:pStyle w:val="Heading1"/>
        <w:numPr>
          <w:ilvl w:val="0"/>
          <w:numId w:val="1"/>
        </w:numPr>
      </w:pPr>
      <w:r>
        <w:t>Absent</w:t>
      </w:r>
    </w:p>
    <w:p w14:paraId="6011CC74" w14:textId="423ECE27" w:rsidR="00CD57A7" w:rsidRPr="00CD57A7" w:rsidRDefault="0070323D" w:rsidP="00CD57A7">
      <w:ins w:id="5" w:author="Beah" w:date="2021-03-11T15:12:00Z">
        <w:r>
          <w:t>none</w:t>
        </w:r>
      </w:ins>
    </w:p>
    <w:p w14:paraId="509795A1" w14:textId="77777777" w:rsidR="00CD57A7" w:rsidRDefault="00CD57A7" w:rsidP="00CD57A7">
      <w:pPr>
        <w:pStyle w:val="Heading1"/>
        <w:numPr>
          <w:ilvl w:val="0"/>
          <w:numId w:val="1"/>
        </w:numPr>
      </w:pPr>
      <w:r>
        <w:t>Discussion</w:t>
      </w:r>
    </w:p>
    <w:p w14:paraId="55DD8667" w14:textId="25DD56B5" w:rsidR="00CD57A7" w:rsidRDefault="00CD57A7" w:rsidP="00CD57A7">
      <w:pPr>
        <w:pStyle w:val="Heading1"/>
      </w:pPr>
      <w:r>
        <w:t>Action List</w:t>
      </w:r>
    </w:p>
    <w:p w14:paraId="2F12129E" w14:textId="77777777" w:rsidR="003613C0" w:rsidRDefault="00CD57A7" w:rsidP="00CD57A7">
      <w:pPr>
        <w:rPr>
          <w:rFonts w:ascii="Times New Roman" w:hAnsi="Times New Roman" w:cs="Times New Roman"/>
          <w:sz w:val="30"/>
          <w:szCs w:val="30"/>
        </w:rPr>
      </w:pPr>
      <w:r w:rsidRPr="007249D2">
        <w:rPr>
          <w:rFonts w:ascii="Times New Roman" w:hAnsi="Times New Roman" w:cs="Times New Roman"/>
          <w:sz w:val="30"/>
          <w:szCs w:val="30"/>
          <w:rPrChange w:id="6" w:author="Beah" w:date="2021-03-11T15:26:00Z">
            <w:rPr>
              <w:rFonts w:ascii="Arial" w:hAnsi="Arial" w:cs="Arial"/>
              <w:sz w:val="30"/>
              <w:szCs w:val="30"/>
            </w:rPr>
          </w:rPrChange>
        </w:rPr>
        <w:t xml:space="preserve">Items on the action list were completed or progressing as follows: </w:t>
      </w:r>
    </w:p>
    <w:p w14:paraId="4E17B088" w14:textId="3E99D877" w:rsidR="00C92D09" w:rsidRPr="007249D2" w:rsidRDefault="00CD57A7" w:rsidP="00CD57A7">
      <w:pPr>
        <w:rPr>
          <w:ins w:id="7" w:author="Beah" w:date="2021-03-11T15:21:00Z"/>
          <w:rFonts w:ascii="Times New Roman" w:hAnsi="Times New Roman" w:cs="Times New Roman"/>
          <w:sz w:val="30"/>
          <w:szCs w:val="30"/>
          <w:rPrChange w:id="8" w:author="Beah" w:date="2021-03-11T15:26:00Z">
            <w:rPr>
              <w:ins w:id="9" w:author="Beah" w:date="2021-03-11T15:21:00Z"/>
              <w:rFonts w:ascii="Arial" w:hAnsi="Arial" w:cs="Arial"/>
              <w:sz w:val="30"/>
              <w:szCs w:val="30"/>
            </w:rPr>
          </w:rPrChange>
        </w:rPr>
      </w:pPr>
      <w:r w:rsidRPr="007249D2">
        <w:rPr>
          <w:rFonts w:ascii="Times New Roman" w:hAnsi="Times New Roman" w:cs="Times New Roman"/>
          <w:sz w:val="30"/>
          <w:szCs w:val="30"/>
          <w:rPrChange w:id="10" w:author="Beah" w:date="2021-03-11T15:26:00Z">
            <w:rPr>
              <w:rFonts w:ascii="Arial" w:hAnsi="Arial" w:cs="Arial"/>
              <w:sz w:val="30"/>
              <w:szCs w:val="30"/>
            </w:rPr>
          </w:rPrChange>
        </w:rPr>
        <w:t xml:space="preserve">•Item 1: </w:t>
      </w:r>
      <w:del w:id="11" w:author="Beah" w:date="2021-03-11T15:12:00Z">
        <w:r w:rsidRPr="007249D2" w:rsidDel="0070323D">
          <w:rPr>
            <w:rFonts w:ascii="Times New Roman" w:hAnsi="Times New Roman" w:cs="Times New Roman"/>
            <w:sz w:val="30"/>
            <w:szCs w:val="30"/>
            <w:rPrChange w:id="12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delText>Something about item</w:delText>
        </w:r>
      </w:del>
      <w:ins w:id="13" w:author="Beah" w:date="2021-03-11T15:12:00Z">
        <w:r w:rsidR="0070323D" w:rsidRPr="007249D2">
          <w:rPr>
            <w:rFonts w:ascii="Times New Roman" w:hAnsi="Times New Roman" w:cs="Times New Roman"/>
            <w:sz w:val="30"/>
            <w:szCs w:val="30"/>
            <w:rPrChange w:id="14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 xml:space="preserve">Complete Black-Box </w:t>
        </w:r>
      </w:ins>
      <w:del w:id="15" w:author="Beah" w:date="2021-03-11T15:13:00Z">
        <w:r w:rsidRPr="007249D2" w:rsidDel="0070323D">
          <w:rPr>
            <w:rFonts w:ascii="Times New Roman" w:hAnsi="Times New Roman" w:cs="Times New Roman"/>
            <w:sz w:val="30"/>
            <w:szCs w:val="30"/>
            <w:rPrChange w:id="16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delText xml:space="preserve"> 1</w:delText>
        </w:r>
      </w:del>
      <w:ins w:id="17" w:author="Beah" w:date="2021-03-11T15:13:00Z">
        <w:r w:rsidR="0070323D" w:rsidRPr="007249D2">
          <w:rPr>
            <w:rFonts w:ascii="Times New Roman" w:hAnsi="Times New Roman" w:cs="Times New Roman"/>
            <w:sz w:val="30"/>
            <w:szCs w:val="30"/>
            <w:rPrChange w:id="18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>Testing 1</w:t>
        </w:r>
      </w:ins>
      <w:r w:rsidRPr="007249D2">
        <w:rPr>
          <w:rFonts w:ascii="Times New Roman" w:hAnsi="Times New Roman" w:cs="Times New Roman"/>
          <w:sz w:val="30"/>
          <w:szCs w:val="30"/>
          <w:rPrChange w:id="19" w:author="Beah" w:date="2021-03-11T15:26:00Z">
            <w:rPr>
              <w:rFonts w:ascii="Arial" w:hAnsi="Arial" w:cs="Arial"/>
              <w:sz w:val="30"/>
              <w:szCs w:val="30"/>
            </w:rPr>
          </w:rPrChange>
        </w:rPr>
        <w:t xml:space="preserve">. Status: </w:t>
      </w:r>
      <w:del w:id="20" w:author="Beah" w:date="2021-03-11T15:13:00Z">
        <w:r w:rsidRPr="007249D2" w:rsidDel="0070323D">
          <w:rPr>
            <w:rFonts w:ascii="Times New Roman" w:hAnsi="Times New Roman" w:cs="Times New Roman"/>
            <w:sz w:val="30"/>
            <w:szCs w:val="30"/>
            <w:rPrChange w:id="21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delText>Closed</w:delText>
        </w:r>
      </w:del>
      <w:ins w:id="22" w:author="Beah" w:date="2021-03-11T15:13:00Z">
        <w:r w:rsidR="0070323D" w:rsidRPr="007249D2">
          <w:rPr>
            <w:rFonts w:ascii="Times New Roman" w:hAnsi="Times New Roman" w:cs="Times New Roman"/>
            <w:sz w:val="30"/>
            <w:szCs w:val="30"/>
            <w:rPrChange w:id="23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>open</w:t>
        </w:r>
      </w:ins>
      <w:r w:rsidRPr="007249D2">
        <w:rPr>
          <w:rFonts w:ascii="Times New Roman" w:hAnsi="Times New Roman" w:cs="Times New Roman"/>
          <w:sz w:val="30"/>
          <w:szCs w:val="30"/>
          <w:rPrChange w:id="24" w:author="Beah" w:date="2021-03-11T15:26:00Z">
            <w:rPr>
              <w:rFonts w:ascii="Arial" w:hAnsi="Arial" w:cs="Arial"/>
              <w:sz w:val="30"/>
              <w:szCs w:val="30"/>
            </w:rPr>
          </w:rPrChange>
        </w:rPr>
        <w:t>.</w:t>
      </w:r>
      <w:del w:id="25" w:author="Beah" w:date="2021-03-11T15:21:00Z">
        <w:r w:rsidRPr="007249D2" w:rsidDel="00C92D09">
          <w:rPr>
            <w:rFonts w:ascii="Times New Roman" w:hAnsi="Times New Roman" w:cs="Times New Roman"/>
            <w:sz w:val="30"/>
            <w:szCs w:val="30"/>
            <w:rPrChange w:id="26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delText xml:space="preserve"> </w:delText>
        </w:r>
      </w:del>
    </w:p>
    <w:p w14:paraId="6F71C06A" w14:textId="77777777" w:rsidR="00C92D09" w:rsidRDefault="00C92D09" w:rsidP="00CD57A7">
      <w:pPr>
        <w:rPr>
          <w:rFonts w:ascii="Arial" w:hAnsi="Arial" w:cs="Arial"/>
          <w:sz w:val="30"/>
          <w:szCs w:val="30"/>
        </w:rPr>
      </w:pPr>
    </w:p>
    <w:p w14:paraId="37542C0E" w14:textId="2432605A" w:rsidR="00CD57A7" w:rsidRPr="00CD57A7" w:rsidDel="0070323D" w:rsidRDefault="00CD57A7" w:rsidP="00CD57A7">
      <w:pPr>
        <w:rPr>
          <w:del w:id="27" w:author="Beah" w:date="2021-03-11T15:13:00Z"/>
        </w:rPr>
      </w:pPr>
      <w:del w:id="28" w:author="Beah" w:date="2021-03-11T15:13:00Z">
        <w:r w:rsidDel="0070323D">
          <w:rPr>
            <w:rFonts w:ascii="Arial" w:hAnsi="Arial" w:cs="Arial"/>
            <w:sz w:val="30"/>
            <w:szCs w:val="30"/>
          </w:rPr>
          <w:delText>•Item 2: Something about item 2. Status: Open.</w:delText>
        </w:r>
      </w:del>
    </w:p>
    <w:p w14:paraId="784CC193" w14:textId="332AE7CF" w:rsidR="00CD57A7" w:rsidRDefault="00CD57A7" w:rsidP="00CD57A7">
      <w:pPr>
        <w:pStyle w:val="Heading2"/>
      </w:pPr>
      <w:r>
        <w:t>General</w:t>
      </w:r>
    </w:p>
    <w:p w14:paraId="215A7141" w14:textId="22FC167A" w:rsidR="00C92D09" w:rsidRPr="007249D2" w:rsidRDefault="00C92D09" w:rsidP="00CD57A7">
      <w:pPr>
        <w:rPr>
          <w:rFonts w:ascii="Times New Roman" w:hAnsi="Times New Roman" w:cs="Times New Roman"/>
          <w:sz w:val="30"/>
          <w:szCs w:val="30"/>
        </w:rPr>
      </w:pPr>
      <w:ins w:id="29" w:author="Beah" w:date="2021-03-11T15:21:00Z">
        <w:r w:rsidRPr="007249D2">
          <w:rPr>
            <w:rFonts w:ascii="Times New Roman" w:hAnsi="Times New Roman" w:cs="Times New Roman"/>
            <w:sz w:val="30"/>
            <w:szCs w:val="30"/>
            <w:rPrChange w:id="30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 xml:space="preserve">First meeting for the group, we decided to complete the black box testing </w:t>
        </w:r>
        <w:r w:rsidR="00CE2E6D" w:rsidRPr="007249D2">
          <w:rPr>
            <w:rFonts w:ascii="Times New Roman" w:hAnsi="Times New Roman" w:cs="Times New Roman"/>
            <w:sz w:val="30"/>
            <w:szCs w:val="30"/>
            <w:rPrChange w:id="31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>outlined in the case study</w:t>
        </w:r>
      </w:ins>
      <w:ins w:id="32" w:author="Beah" w:date="2021-03-11T15:22:00Z">
        <w:r w:rsidR="00CE2E6D" w:rsidRPr="007249D2">
          <w:rPr>
            <w:rFonts w:ascii="Times New Roman" w:hAnsi="Times New Roman" w:cs="Times New Roman"/>
            <w:sz w:val="30"/>
            <w:szCs w:val="30"/>
            <w:rPrChange w:id="33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 xml:space="preserve">. We also </w:t>
        </w:r>
        <w:r w:rsidR="009D58CF" w:rsidRPr="007249D2">
          <w:rPr>
            <w:rFonts w:ascii="Times New Roman" w:hAnsi="Times New Roman" w:cs="Times New Roman"/>
            <w:sz w:val="30"/>
            <w:szCs w:val="30"/>
            <w:rPrChange w:id="34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 xml:space="preserve">agreed to have weekly meetings </w:t>
        </w:r>
      </w:ins>
      <w:ins w:id="35" w:author="Beah" w:date="2021-03-11T15:23:00Z">
        <w:r w:rsidR="00482729" w:rsidRPr="007249D2">
          <w:rPr>
            <w:rFonts w:ascii="Times New Roman" w:hAnsi="Times New Roman" w:cs="Times New Roman"/>
            <w:sz w:val="30"/>
            <w:szCs w:val="30"/>
            <w:rPrChange w:id="36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>to</w:t>
        </w:r>
      </w:ins>
      <w:ins w:id="37" w:author="Beah" w:date="2021-03-11T15:22:00Z">
        <w:r w:rsidR="009D58CF" w:rsidRPr="007249D2">
          <w:rPr>
            <w:rFonts w:ascii="Times New Roman" w:hAnsi="Times New Roman" w:cs="Times New Roman"/>
            <w:sz w:val="30"/>
            <w:szCs w:val="30"/>
            <w:rPrChange w:id="38" w:author="Beah" w:date="2021-03-11T15:26:00Z">
              <w:rPr>
                <w:rFonts w:ascii="Arial" w:hAnsi="Arial" w:cs="Arial"/>
                <w:sz w:val="30"/>
                <w:szCs w:val="30"/>
              </w:rPr>
            </w:rPrChange>
          </w:rPr>
          <w:t xml:space="preserve"> discuss our progress. </w:t>
        </w:r>
      </w:ins>
    </w:p>
    <w:p w14:paraId="3D3C4741" w14:textId="577BEDBA" w:rsidR="67C19158" w:rsidRDefault="67C19158" w:rsidP="052FC265">
      <w:pPr>
        <w:rPr>
          <w:rFonts w:ascii="Times New Roman" w:hAnsi="Times New Roman" w:cs="Times New Roman"/>
          <w:sz w:val="30"/>
          <w:szCs w:val="30"/>
        </w:rPr>
      </w:pPr>
      <w:r w:rsidRPr="052FC265">
        <w:rPr>
          <w:rFonts w:ascii="Times New Roman" w:hAnsi="Times New Roman" w:cs="Times New Roman"/>
          <w:sz w:val="30"/>
          <w:szCs w:val="30"/>
        </w:rPr>
        <w:t>Main tasks are broken down to 3 submission deadlines among the team.</w:t>
      </w:r>
    </w:p>
    <w:p w14:paraId="1F7FFA8B" w14:textId="504B0346" w:rsidR="67C19158" w:rsidRDefault="67C19158" w:rsidP="052FC265">
      <w:r w:rsidRPr="052FC265">
        <w:rPr>
          <w:rFonts w:ascii="Times New Roman" w:hAnsi="Times New Roman" w:cs="Times New Roman"/>
          <w:sz w:val="30"/>
          <w:szCs w:val="30"/>
        </w:rPr>
        <w:t>First task was set to be done by next weekly meeting which is scheduled on 18th March 2021.</w:t>
      </w:r>
    </w:p>
    <w:p w14:paraId="51137B2D" w14:textId="4D4EAA4F" w:rsidR="052FC265" w:rsidRDefault="052FC265" w:rsidP="052FC265">
      <w:pPr>
        <w:rPr>
          <w:ins w:id="39" w:author="Beah" w:date="2021-03-11T15:21:00Z"/>
          <w:rFonts w:ascii="Times New Roman" w:hAnsi="Times New Roman" w:cs="Times New Roman"/>
          <w:sz w:val="30"/>
          <w:szCs w:val="30"/>
          <w:rPrChange w:id="40" w:author="Beah" w:date="2021-03-11T15:26:00Z">
            <w:rPr>
              <w:ins w:id="41" w:author="Beah" w:date="2021-03-11T15:21:00Z"/>
              <w:rFonts w:ascii="Arial" w:hAnsi="Arial" w:cs="Arial"/>
              <w:sz w:val="30"/>
              <w:szCs w:val="30"/>
            </w:rPr>
          </w:rPrChange>
        </w:rPr>
      </w:pPr>
    </w:p>
    <w:p w14:paraId="100BB80F" w14:textId="73EBE655" w:rsidR="00CD57A7" w:rsidRDefault="00CD57A7" w:rsidP="00CD57A7">
      <w:pPr>
        <w:rPr>
          <w:ins w:id="42" w:author="Beah" w:date="2021-03-11T15:26:00Z"/>
          <w:rFonts w:ascii="Arial" w:hAnsi="Arial" w:cs="Arial"/>
          <w:sz w:val="30"/>
          <w:szCs w:val="30"/>
        </w:rPr>
      </w:pPr>
      <w:del w:id="43" w:author="Beah" w:date="2021-03-11T15:21:00Z">
        <w:r w:rsidDel="00C92D09">
          <w:rPr>
            <w:rFonts w:ascii="Arial" w:hAnsi="Arial" w:cs="Arial"/>
            <w:sz w:val="30"/>
            <w:szCs w:val="30"/>
          </w:rPr>
          <w:delText>What happened at the meeting including action items assigned at this meeting? e.g. There is a problem when attempting to set up a schedule for auto-emailing a group of customers at regular intervals. Mike agreed to fix this problem by the next meeting</w:delText>
        </w:r>
      </w:del>
      <w:del w:id="44" w:author="Beah" w:date="2021-03-11T15:25:00Z">
        <w:r w:rsidDel="003E50E4">
          <w:rPr>
            <w:rFonts w:ascii="Arial" w:hAnsi="Arial" w:cs="Arial"/>
            <w:sz w:val="30"/>
            <w:szCs w:val="30"/>
          </w:rPr>
          <w:delText xml:space="preserve"> [Action:Mike].</w:delText>
        </w:r>
      </w:del>
    </w:p>
    <w:p w14:paraId="18CC8502" w14:textId="77777777" w:rsidR="007249D2" w:rsidRDefault="007249D2" w:rsidP="00CD57A7">
      <w:pPr>
        <w:rPr>
          <w:ins w:id="45" w:author="Beah" w:date="2021-03-11T15:26:00Z"/>
          <w:rFonts w:ascii="Arial" w:hAnsi="Arial" w:cs="Arial"/>
          <w:sz w:val="30"/>
          <w:szCs w:val="30"/>
        </w:rPr>
      </w:pPr>
    </w:p>
    <w:p w14:paraId="0E8D49D3" w14:textId="77777777" w:rsidR="007249D2" w:rsidRDefault="007249D2" w:rsidP="00CD57A7">
      <w:pPr>
        <w:rPr>
          <w:ins w:id="46" w:author="Beah" w:date="2021-03-11T15:26:00Z"/>
          <w:rFonts w:ascii="Arial" w:hAnsi="Arial" w:cs="Arial"/>
          <w:sz w:val="30"/>
          <w:szCs w:val="30"/>
        </w:rPr>
      </w:pPr>
    </w:p>
    <w:p w14:paraId="4255D136" w14:textId="77777777" w:rsidR="007249D2" w:rsidRDefault="007249D2" w:rsidP="00CD57A7">
      <w:pPr>
        <w:rPr>
          <w:ins w:id="47" w:author="Beah" w:date="2021-03-11T15:26:00Z"/>
          <w:rFonts w:ascii="Arial" w:hAnsi="Arial" w:cs="Arial"/>
          <w:sz w:val="30"/>
          <w:szCs w:val="30"/>
        </w:rPr>
      </w:pPr>
    </w:p>
    <w:p w14:paraId="6C1FCC54" w14:textId="77777777" w:rsidR="007249D2" w:rsidRDefault="007249D2" w:rsidP="00CD57A7">
      <w:pPr>
        <w:rPr>
          <w:ins w:id="48" w:author="Beah" w:date="2021-03-11T15:26:00Z"/>
          <w:rFonts w:ascii="Arial" w:hAnsi="Arial" w:cs="Arial"/>
          <w:sz w:val="30"/>
          <w:szCs w:val="30"/>
        </w:rPr>
      </w:pPr>
    </w:p>
    <w:p w14:paraId="52C988E6" w14:textId="77777777" w:rsidR="007249D2" w:rsidRDefault="007249D2" w:rsidP="00CD57A7">
      <w:pPr>
        <w:rPr>
          <w:ins w:id="49" w:author="Beah" w:date="2021-03-11T15:26:00Z"/>
          <w:rFonts w:ascii="Arial" w:hAnsi="Arial" w:cs="Arial"/>
          <w:sz w:val="30"/>
          <w:szCs w:val="30"/>
        </w:rPr>
      </w:pPr>
    </w:p>
    <w:p w14:paraId="6E721745" w14:textId="77777777" w:rsidR="007249D2" w:rsidRPr="00CD57A7" w:rsidRDefault="007249D2" w:rsidP="00CD57A7"/>
    <w:p w14:paraId="7DA311B9" w14:textId="3ADE1753" w:rsidR="003E50E4" w:rsidRPr="003E50E4" w:rsidRDefault="00CD57A7">
      <w:pPr>
        <w:pStyle w:val="Heading2"/>
      </w:pPr>
      <w:proofErr w:type="gramStart"/>
      <w:r>
        <w:t>Where</w:t>
      </w:r>
      <w:proofErr w:type="gramEnd"/>
      <w:r>
        <w:t xml:space="preserve"> to From Here</w:t>
      </w:r>
    </w:p>
    <w:p w14:paraId="58812D26" w14:textId="20AB3512" w:rsidR="00CD57A7" w:rsidRPr="00CD57A7" w:rsidRDefault="00CD57A7" w:rsidP="00CD57A7">
      <w:r>
        <w:rPr>
          <w:rFonts w:ascii="Arial" w:hAnsi="Arial" w:cs="Arial"/>
          <w:sz w:val="30"/>
          <w:szCs w:val="30"/>
        </w:rPr>
        <w:t>What you are going to do next.</w:t>
      </w:r>
    </w:p>
    <w:tbl>
      <w:tblPr>
        <w:tblStyle w:val="TableGrid"/>
        <w:tblW w:w="9496" w:type="dxa"/>
        <w:tblLook w:val="04A0" w:firstRow="1" w:lastRow="0" w:firstColumn="1" w:lastColumn="0" w:noHBand="0" w:noVBand="1"/>
        <w:tblPrChange w:id="50" w:author="Beah" w:date="2021-03-11T15:2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74"/>
        <w:gridCol w:w="2374"/>
        <w:gridCol w:w="2374"/>
        <w:gridCol w:w="2374"/>
        <w:tblGridChange w:id="51">
          <w:tblGrid>
            <w:gridCol w:w="2254"/>
            <w:gridCol w:w="120"/>
            <w:gridCol w:w="2134"/>
            <w:gridCol w:w="240"/>
            <w:gridCol w:w="2014"/>
            <w:gridCol w:w="360"/>
            <w:gridCol w:w="1894"/>
            <w:gridCol w:w="480"/>
          </w:tblGrid>
        </w:tblGridChange>
      </w:tblGrid>
      <w:tr w:rsidR="00CD57A7" w14:paraId="2B7B9E91" w14:textId="77777777" w:rsidTr="00B532C5">
        <w:trPr>
          <w:trHeight w:val="224"/>
          <w:trPrChange w:id="52" w:author="Beah" w:date="2021-03-11T15:28:00Z">
            <w:trPr>
              <w:gridAfter w:val="0"/>
            </w:trPr>
          </w:trPrChange>
        </w:trPr>
        <w:tc>
          <w:tcPr>
            <w:tcW w:w="2374" w:type="dxa"/>
            <w:tcPrChange w:id="53" w:author="Beah" w:date="2021-03-11T15:28:00Z">
              <w:tcPr>
                <w:tcW w:w="2254" w:type="dxa"/>
              </w:tcPr>
            </w:tcPrChange>
          </w:tcPr>
          <w:p w14:paraId="5F494E3B" w14:textId="0F1C524A" w:rsidR="00CD57A7" w:rsidRDefault="00CD57A7" w:rsidP="00CD57A7">
            <w:r>
              <w:t>ID</w:t>
            </w:r>
          </w:p>
        </w:tc>
        <w:tc>
          <w:tcPr>
            <w:tcW w:w="2374" w:type="dxa"/>
            <w:tcPrChange w:id="54" w:author="Beah" w:date="2021-03-11T15:28:00Z">
              <w:tcPr>
                <w:tcW w:w="2254" w:type="dxa"/>
                <w:gridSpan w:val="2"/>
              </w:tcPr>
            </w:tcPrChange>
          </w:tcPr>
          <w:p w14:paraId="1A4B0CAC" w14:textId="1D193D74" w:rsidR="00CD57A7" w:rsidRDefault="00CD57A7" w:rsidP="00CD57A7">
            <w:r>
              <w:t xml:space="preserve">Action </w:t>
            </w:r>
          </w:p>
        </w:tc>
        <w:tc>
          <w:tcPr>
            <w:tcW w:w="2374" w:type="dxa"/>
            <w:tcPrChange w:id="55" w:author="Beah" w:date="2021-03-11T15:28:00Z">
              <w:tcPr>
                <w:tcW w:w="2254" w:type="dxa"/>
                <w:gridSpan w:val="2"/>
              </w:tcPr>
            </w:tcPrChange>
          </w:tcPr>
          <w:p w14:paraId="4C31D0CA" w14:textId="19272087" w:rsidR="00CD57A7" w:rsidRDefault="00CD57A7" w:rsidP="00CD57A7">
            <w:r>
              <w:t>Who</w:t>
            </w:r>
          </w:p>
        </w:tc>
        <w:tc>
          <w:tcPr>
            <w:tcW w:w="2374" w:type="dxa"/>
            <w:tcPrChange w:id="56" w:author="Beah" w:date="2021-03-11T15:28:00Z">
              <w:tcPr>
                <w:tcW w:w="2254" w:type="dxa"/>
                <w:gridSpan w:val="2"/>
              </w:tcPr>
            </w:tcPrChange>
          </w:tcPr>
          <w:p w14:paraId="2E23B8F7" w14:textId="451CAC10" w:rsidR="00CD57A7" w:rsidRDefault="00CD57A7" w:rsidP="00CD57A7">
            <w:r>
              <w:t>Due Date</w:t>
            </w:r>
          </w:p>
        </w:tc>
      </w:tr>
      <w:tr w:rsidR="00CD57A7" w14:paraId="20D408E5" w14:textId="77777777" w:rsidTr="00B532C5">
        <w:trPr>
          <w:trHeight w:val="661"/>
          <w:trPrChange w:id="57" w:author="Beah" w:date="2021-03-11T15:28:00Z">
            <w:trPr>
              <w:gridAfter w:val="0"/>
            </w:trPr>
          </w:trPrChange>
        </w:trPr>
        <w:tc>
          <w:tcPr>
            <w:tcW w:w="2374" w:type="dxa"/>
            <w:tcPrChange w:id="58" w:author="Beah" w:date="2021-03-11T15:28:00Z">
              <w:tcPr>
                <w:tcW w:w="2254" w:type="dxa"/>
              </w:tcPr>
            </w:tcPrChange>
          </w:tcPr>
          <w:p w14:paraId="407EFB6A" w14:textId="736B3EF1" w:rsidR="00CD57A7" w:rsidRDefault="00B535A9" w:rsidP="00CD57A7">
            <w:ins w:id="59" w:author="Beah" w:date="2021-03-11T15:24:00Z">
              <w:r>
                <w:t xml:space="preserve">1 </w:t>
              </w:r>
            </w:ins>
          </w:p>
        </w:tc>
        <w:tc>
          <w:tcPr>
            <w:tcW w:w="2374" w:type="dxa"/>
            <w:tcPrChange w:id="60" w:author="Beah" w:date="2021-03-11T15:28:00Z">
              <w:tcPr>
                <w:tcW w:w="2254" w:type="dxa"/>
                <w:gridSpan w:val="2"/>
              </w:tcPr>
            </w:tcPrChange>
          </w:tcPr>
          <w:p w14:paraId="627FEA12" w14:textId="5A1EEB64" w:rsidR="00CD57A7" w:rsidRDefault="00B535A9" w:rsidP="00CD57A7">
            <w:ins w:id="61" w:author="Beah" w:date="2021-03-11T15:24:00Z">
              <w:r>
                <w:t>Complete the Black box testing outlined in the case study</w:t>
              </w:r>
            </w:ins>
          </w:p>
        </w:tc>
        <w:tc>
          <w:tcPr>
            <w:tcW w:w="2374" w:type="dxa"/>
            <w:tcPrChange w:id="62" w:author="Beah" w:date="2021-03-11T15:28:00Z">
              <w:tcPr>
                <w:tcW w:w="2254" w:type="dxa"/>
                <w:gridSpan w:val="2"/>
              </w:tcPr>
            </w:tcPrChange>
          </w:tcPr>
          <w:p w14:paraId="6043A933" w14:textId="09CD41AB" w:rsidR="00CD57A7" w:rsidRDefault="00E37CDA" w:rsidP="00CD57A7">
            <w:ins w:id="63" w:author="Beah" w:date="2021-03-11T15:24:00Z">
              <w:r>
                <w:t>Everyone in the team</w:t>
              </w:r>
            </w:ins>
          </w:p>
        </w:tc>
        <w:tc>
          <w:tcPr>
            <w:tcW w:w="2374" w:type="dxa"/>
            <w:tcPrChange w:id="64" w:author="Beah" w:date="2021-03-11T15:28:00Z">
              <w:tcPr>
                <w:tcW w:w="2254" w:type="dxa"/>
                <w:gridSpan w:val="2"/>
              </w:tcPr>
            </w:tcPrChange>
          </w:tcPr>
          <w:p w14:paraId="1EBF029D" w14:textId="433DD885" w:rsidR="00CD57A7" w:rsidRDefault="00E37CDA" w:rsidP="00CD57A7">
            <w:ins w:id="65" w:author="Beah" w:date="2021-03-11T15:24:00Z">
              <w:r>
                <w:t>18/</w:t>
              </w:r>
              <w:r w:rsidR="00B75CAA">
                <w:t>3/2021</w:t>
              </w:r>
            </w:ins>
          </w:p>
        </w:tc>
      </w:tr>
      <w:tr w:rsidR="00CD57A7" w14:paraId="4B8E690C" w14:textId="77777777" w:rsidTr="00B532C5">
        <w:trPr>
          <w:trHeight w:val="3592"/>
          <w:trPrChange w:id="66" w:author="Beah" w:date="2021-03-11T15:28:00Z">
            <w:trPr>
              <w:gridAfter w:val="0"/>
            </w:trPr>
          </w:trPrChange>
        </w:trPr>
        <w:tc>
          <w:tcPr>
            <w:tcW w:w="2374" w:type="dxa"/>
            <w:tcPrChange w:id="67" w:author="Beah" w:date="2021-03-11T15:28:00Z">
              <w:tcPr>
                <w:tcW w:w="2254" w:type="dxa"/>
              </w:tcPr>
            </w:tcPrChange>
          </w:tcPr>
          <w:p w14:paraId="0165F417" w14:textId="36A84A1F" w:rsidR="00CD57A7" w:rsidRDefault="00B75CAA" w:rsidP="00CD57A7">
            <w:ins w:id="68" w:author="Beah" w:date="2021-03-11T15:24:00Z">
              <w:r>
                <w:t>2</w:t>
              </w:r>
            </w:ins>
          </w:p>
        </w:tc>
        <w:tc>
          <w:tcPr>
            <w:tcW w:w="2374" w:type="dxa"/>
            <w:tcPrChange w:id="69" w:author="Beah" w:date="2021-03-11T15:28:00Z">
              <w:tcPr>
                <w:tcW w:w="2254" w:type="dxa"/>
                <w:gridSpan w:val="2"/>
              </w:tcPr>
            </w:tcPrChange>
          </w:tcPr>
          <w:p w14:paraId="433639EB" w14:textId="34C1FE6E" w:rsidR="007249D2" w:rsidRPr="007249D2" w:rsidRDefault="00B532C5" w:rsidP="003E50E4">
            <w:pPr>
              <w:rPr>
                <w:ins w:id="70" w:author="Beah" w:date="2021-03-11T15:25:00Z"/>
                <w:b/>
                <w:bCs/>
                <w:rPrChange w:id="71" w:author="Beah" w:date="2021-03-11T15:26:00Z">
                  <w:rPr>
                    <w:ins w:id="72" w:author="Beah" w:date="2021-03-11T15:25:00Z"/>
                  </w:rPr>
                </w:rPrChange>
              </w:rPr>
            </w:pPr>
            <w:ins w:id="73" w:author="Beah" w:date="2021-03-11T15:27:00Z">
              <w:r>
                <w:rPr>
                  <w:b/>
                  <w:bCs/>
                </w:rPr>
                <w:t xml:space="preserve">Black </w:t>
              </w:r>
            </w:ins>
            <w:ins w:id="74" w:author="Beah" w:date="2021-03-11T15:28:00Z">
              <w:r>
                <w:rPr>
                  <w:b/>
                  <w:bCs/>
                </w:rPr>
                <w:t>box</w:t>
              </w:r>
            </w:ins>
            <w:ins w:id="75" w:author="Beah" w:date="2021-03-11T15:26:00Z">
              <w:r w:rsidR="007249D2" w:rsidRPr="007249D2">
                <w:rPr>
                  <w:b/>
                  <w:bCs/>
                  <w:rPrChange w:id="76" w:author="Beah" w:date="2021-03-11T15:26:00Z">
                    <w:rPr/>
                  </w:rPrChange>
                </w:rPr>
                <w:t xml:space="preserve"> to </w:t>
              </w:r>
              <w:r w:rsidR="007249D2" w:rsidRPr="007249D2">
                <w:rPr>
                  <w:b/>
                </w:rPr>
                <w:t>complete.</w:t>
              </w:r>
            </w:ins>
          </w:p>
          <w:p w14:paraId="0FEB5BBA" w14:textId="77777777" w:rsidR="00B532C5" w:rsidRDefault="003E50E4" w:rsidP="003E50E4">
            <w:pPr>
              <w:pStyle w:val="ListParagraph"/>
              <w:numPr>
                <w:ilvl w:val="0"/>
                <w:numId w:val="3"/>
              </w:numPr>
              <w:rPr>
                <w:ins w:id="77" w:author="Beah" w:date="2021-03-11T15:27:00Z"/>
              </w:rPr>
            </w:pPr>
            <w:ins w:id="78" w:author="Beah" w:date="2021-03-11T15:25:00Z">
              <w:r w:rsidRPr="003E50E4">
                <w:rPr>
                  <w:rPrChange w:id="79" w:author="Beah" w:date="2021-03-11T15:25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In the event of a leap year, Feb 29 is valid but unable to book any event on that day.</w:t>
              </w:r>
            </w:ins>
          </w:p>
          <w:p w14:paraId="3F51C0FD" w14:textId="541DA262" w:rsidR="00CD57A7" w:rsidRPr="003E50E4" w:rsidRDefault="003E50E4" w:rsidP="003E50E4">
            <w:pPr>
              <w:pStyle w:val="ListParagraph"/>
              <w:numPr>
                <w:ilvl w:val="0"/>
                <w:numId w:val="3"/>
              </w:numPr>
              <w:pPrChange w:id="80" w:author="Beah" w:date="2021-03-11T15:25:00Z">
                <w:pPr/>
              </w:pPrChange>
            </w:pPr>
            <w:ins w:id="81" w:author="Beah" w:date="2021-03-11T15:25:00Z">
              <w:r w:rsidRPr="003E50E4">
                <w:rPr>
                  <w:rPrChange w:id="82" w:author="Beah" w:date="2021-03-11T15:25:00Z">
                    <w:rPr>
                      <w:rFonts w:ascii="Arial" w:hAnsi="Arial" w:cs="Arial"/>
                      <w:sz w:val="28"/>
                      <w:szCs w:val="28"/>
                    </w:rPr>
                  </w:rPrChange>
                </w:rPr>
                <w:t>Issues associated with booking an event between 11.00pm –11.59pm</w:t>
              </w:r>
            </w:ins>
          </w:p>
        </w:tc>
        <w:tc>
          <w:tcPr>
            <w:tcW w:w="2374" w:type="dxa"/>
            <w:tcPrChange w:id="83" w:author="Beah" w:date="2021-03-11T15:28:00Z">
              <w:tcPr>
                <w:tcW w:w="2254" w:type="dxa"/>
                <w:gridSpan w:val="2"/>
              </w:tcPr>
            </w:tcPrChange>
          </w:tcPr>
          <w:p w14:paraId="3E659150" w14:textId="3AAA200F" w:rsidR="00CD57A7" w:rsidRDefault="007249D2" w:rsidP="00CD57A7">
            <w:ins w:id="84" w:author="Beah" w:date="2021-03-11T15:26:00Z">
              <w:r>
                <w:t>Armstrong Teah</w:t>
              </w:r>
            </w:ins>
          </w:p>
        </w:tc>
        <w:tc>
          <w:tcPr>
            <w:tcW w:w="2374" w:type="dxa"/>
            <w:tcPrChange w:id="85" w:author="Beah" w:date="2021-03-11T15:28:00Z">
              <w:tcPr>
                <w:tcW w:w="2254" w:type="dxa"/>
                <w:gridSpan w:val="2"/>
              </w:tcPr>
            </w:tcPrChange>
          </w:tcPr>
          <w:p w14:paraId="5984827A" w14:textId="723EC0DD" w:rsidR="00CD57A7" w:rsidRDefault="007249D2" w:rsidP="00CD57A7">
            <w:ins w:id="86" w:author="Beah" w:date="2021-03-11T15:26:00Z">
              <w:r>
                <w:t>18/03/2021</w:t>
              </w:r>
            </w:ins>
          </w:p>
        </w:tc>
      </w:tr>
      <w:tr w:rsidR="00CD57A7" w14:paraId="0D6856DF" w14:textId="77777777" w:rsidTr="00B532C5">
        <w:trPr>
          <w:trHeight w:val="212"/>
          <w:trPrChange w:id="87" w:author="Beah" w:date="2021-03-11T15:28:00Z">
            <w:trPr>
              <w:gridAfter w:val="0"/>
            </w:trPr>
          </w:trPrChange>
        </w:trPr>
        <w:tc>
          <w:tcPr>
            <w:tcW w:w="2374" w:type="dxa"/>
            <w:tcPrChange w:id="88" w:author="Beah" w:date="2021-03-11T15:28:00Z">
              <w:tcPr>
                <w:tcW w:w="2254" w:type="dxa"/>
              </w:tcPr>
            </w:tcPrChange>
          </w:tcPr>
          <w:p w14:paraId="3160CC53" w14:textId="114A9655" w:rsidR="00CD57A7" w:rsidRDefault="00B532C5" w:rsidP="00CD57A7">
            <w:ins w:id="89" w:author="Beah" w:date="2021-03-11T15:28:00Z">
              <w:r>
                <w:t>3</w:t>
              </w:r>
            </w:ins>
          </w:p>
        </w:tc>
        <w:tc>
          <w:tcPr>
            <w:tcW w:w="2374" w:type="dxa"/>
            <w:tcPrChange w:id="90" w:author="Beah" w:date="2021-03-11T15:28:00Z">
              <w:tcPr>
                <w:tcW w:w="2254" w:type="dxa"/>
                <w:gridSpan w:val="2"/>
              </w:tcPr>
            </w:tcPrChange>
          </w:tcPr>
          <w:p w14:paraId="6A0FC7F1" w14:textId="3CB8AAE1" w:rsidR="00CD57A7" w:rsidRDefault="35949954" w:rsidP="00CD57A7">
            <w:pPr>
              <w:rPr>
                <w:ins w:id="91" w:author="Miguel CHU" w:date="2021-03-11T07:32:00Z"/>
              </w:rPr>
            </w:pPr>
            <w:ins w:id="92" w:author="Miguel CHU" w:date="2021-03-11T07:32:00Z">
              <w:r>
                <w:t>Black box to complete:</w:t>
              </w:r>
              <w:r w:rsidR="00CD57A7">
                <w:br/>
              </w:r>
              <w:r w:rsidR="1A6AC3DC">
                <w:t xml:space="preserve">• Bookings associated with 30th </w:t>
              </w:r>
              <w:proofErr w:type="gramStart"/>
              <w:r w:rsidR="1A6AC3DC">
                <w:t>November</w:t>
              </w:r>
              <w:proofErr w:type="gramEnd"/>
            </w:ins>
          </w:p>
          <w:p w14:paraId="698B5342" w14:textId="49196ADC" w:rsidR="00CD57A7" w:rsidRDefault="0088F034" w:rsidP="00CD57A7">
            <w:ins w:id="93" w:author="Miguel CHU" w:date="2021-03-11T07:32:00Z">
              <w:r>
                <w:t>• Input checking and Ambiguous error messages</w:t>
              </w:r>
            </w:ins>
          </w:p>
        </w:tc>
        <w:tc>
          <w:tcPr>
            <w:tcW w:w="2374" w:type="dxa"/>
            <w:tcPrChange w:id="94" w:author="Beah" w:date="2021-03-11T15:28:00Z">
              <w:tcPr>
                <w:tcW w:w="2254" w:type="dxa"/>
                <w:gridSpan w:val="2"/>
              </w:tcPr>
            </w:tcPrChange>
          </w:tcPr>
          <w:p w14:paraId="2105F347" w14:textId="2AD638A8" w:rsidR="00CD57A7" w:rsidRDefault="1A6AC3DC" w:rsidP="00CD57A7">
            <w:ins w:id="95" w:author="Miguel CHU" w:date="2021-03-11T07:32:00Z">
              <w:r>
                <w:t>Miguel Chu</w:t>
              </w:r>
            </w:ins>
          </w:p>
        </w:tc>
        <w:tc>
          <w:tcPr>
            <w:tcW w:w="2374" w:type="dxa"/>
            <w:tcPrChange w:id="96" w:author="Beah" w:date="2021-03-11T15:28:00Z">
              <w:tcPr>
                <w:tcW w:w="2254" w:type="dxa"/>
                <w:gridSpan w:val="2"/>
              </w:tcPr>
            </w:tcPrChange>
          </w:tcPr>
          <w:p w14:paraId="7C52BEA2" w14:textId="768B1B54" w:rsidR="00CD57A7" w:rsidRDefault="1A6AC3DC" w:rsidP="00CD57A7">
            <w:ins w:id="97" w:author="Miguel CHU" w:date="2021-03-11T07:32:00Z">
              <w:r>
                <w:t>18/03/2021</w:t>
              </w:r>
            </w:ins>
          </w:p>
        </w:tc>
      </w:tr>
      <w:tr w:rsidR="0009752F" w14:paraId="388952C2" w14:textId="77777777" w:rsidTr="052FC265">
        <w:trPr>
          <w:trHeight w:val="212"/>
          <w:ins w:id="98" w:author="Beah" w:date="2021-03-11T15:28:00Z"/>
        </w:trPr>
        <w:tc>
          <w:tcPr>
            <w:tcW w:w="2374" w:type="dxa"/>
          </w:tcPr>
          <w:p w14:paraId="56CFC65C" w14:textId="7407506F" w:rsidR="0009752F" w:rsidRDefault="07DD94ED" w:rsidP="00CD57A7">
            <w:pPr>
              <w:rPr>
                <w:ins w:id="99" w:author="Beah" w:date="2021-03-11T15:28:00Z"/>
              </w:rPr>
            </w:pPr>
            <w:r>
              <w:t>4</w:t>
            </w:r>
          </w:p>
        </w:tc>
        <w:tc>
          <w:tcPr>
            <w:tcW w:w="2374" w:type="dxa"/>
          </w:tcPr>
          <w:p w14:paraId="52026E29" w14:textId="226D2FEE" w:rsidR="0009752F" w:rsidRDefault="07DD94ED" w:rsidP="052FC265">
            <w:r>
              <w:t>Black box to complete:</w:t>
            </w:r>
            <w:r w:rsidR="0009752F">
              <w:br/>
            </w:r>
            <w:r>
              <w:t xml:space="preserve">• </w:t>
            </w:r>
            <w:r w:rsidRPr="052FC265">
              <w:rPr>
                <w:rFonts w:ascii="Calibri" w:eastAsia="Calibri" w:hAnsi="Calibri" w:cs="Calibri"/>
              </w:rPr>
              <w:t xml:space="preserve">A vacation can be booked with a start date of the 32nd day of a </w:t>
            </w:r>
            <w:proofErr w:type="gramStart"/>
            <w:r w:rsidRPr="052FC265">
              <w:rPr>
                <w:rFonts w:ascii="Calibri" w:eastAsia="Calibri" w:hAnsi="Calibri" w:cs="Calibri"/>
              </w:rPr>
              <w:t>month</w:t>
            </w:r>
            <w:proofErr w:type="gramEnd"/>
          </w:p>
          <w:p w14:paraId="7BF9A650" w14:textId="2E3F298A" w:rsidR="0009752F" w:rsidRDefault="0009752F" w:rsidP="00CD57A7">
            <w:pPr>
              <w:rPr>
                <w:ins w:id="100" w:author="Beah" w:date="2021-03-11T15:28:00Z"/>
              </w:rPr>
            </w:pPr>
          </w:p>
        </w:tc>
        <w:tc>
          <w:tcPr>
            <w:tcW w:w="2374" w:type="dxa"/>
          </w:tcPr>
          <w:p w14:paraId="336E44AC" w14:textId="670F8673" w:rsidR="0009752F" w:rsidRDefault="07DD94ED" w:rsidP="00CD57A7">
            <w:pPr>
              <w:rPr>
                <w:ins w:id="101" w:author="Beah" w:date="2021-03-11T15:28:00Z"/>
              </w:rPr>
            </w:pPr>
            <w:r>
              <w:t>Kieran Branney</w:t>
            </w:r>
          </w:p>
        </w:tc>
        <w:tc>
          <w:tcPr>
            <w:tcW w:w="2374" w:type="dxa"/>
          </w:tcPr>
          <w:p w14:paraId="284D4CD5" w14:textId="0E60BADC" w:rsidR="0009752F" w:rsidRDefault="07DD94ED" w:rsidP="00CD57A7">
            <w:pPr>
              <w:rPr>
                <w:ins w:id="102" w:author="Beah" w:date="2021-03-11T15:28:00Z"/>
              </w:rPr>
            </w:pPr>
            <w:r>
              <w:t>18/03/2021</w:t>
            </w:r>
          </w:p>
        </w:tc>
      </w:tr>
      <w:tr w:rsidR="0009752F" w14:paraId="619EE543" w14:textId="77777777" w:rsidTr="052FC265">
        <w:trPr>
          <w:trHeight w:val="212"/>
          <w:ins w:id="103" w:author="Beah" w:date="2021-03-11T15:28:00Z"/>
        </w:trPr>
        <w:tc>
          <w:tcPr>
            <w:tcW w:w="2374" w:type="dxa"/>
          </w:tcPr>
          <w:p w14:paraId="4EE7A4E8" w14:textId="5725C138" w:rsidR="0009752F" w:rsidRDefault="0B077FAB" w:rsidP="00CD57A7">
            <w:pPr>
              <w:rPr>
                <w:ins w:id="104" w:author="Beah" w:date="2021-03-11T15:28:00Z"/>
              </w:rPr>
            </w:pPr>
            <w:r>
              <w:t>5</w:t>
            </w:r>
          </w:p>
        </w:tc>
        <w:tc>
          <w:tcPr>
            <w:tcW w:w="2374" w:type="dxa"/>
          </w:tcPr>
          <w:p w14:paraId="2B439371" w14:textId="533819F1" w:rsidR="0009752F" w:rsidRDefault="0B077FAB" w:rsidP="00CD57A7">
            <w:r>
              <w:t>Black box to complete:</w:t>
            </w:r>
          </w:p>
          <w:p w14:paraId="7784DDE1" w14:textId="35D7894A" w:rsidR="0009752F" w:rsidRDefault="0B077FAB" w:rsidP="052FC265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t>Case sensitivity associated with inputs.</w:t>
            </w:r>
          </w:p>
          <w:p w14:paraId="27AE28E8" w14:textId="61C1A580" w:rsidR="0009752F" w:rsidRDefault="0B077FAB" w:rsidP="052FC265">
            <w:pPr>
              <w:pStyle w:val="ListParagraph"/>
              <w:numPr>
                <w:ilvl w:val="0"/>
                <w:numId w:val="4"/>
              </w:numPr>
              <w:rPr>
                <w:ins w:id="105" w:author="Beah" w:date="2021-03-11T15:28:00Z"/>
              </w:rPr>
            </w:pPr>
            <w:r>
              <w:t>Bookings associated with certain days of the month.</w:t>
            </w:r>
          </w:p>
        </w:tc>
        <w:tc>
          <w:tcPr>
            <w:tcW w:w="2374" w:type="dxa"/>
          </w:tcPr>
          <w:p w14:paraId="5F6410D7" w14:textId="42EDE25F" w:rsidR="0009752F" w:rsidRDefault="0B077FAB" w:rsidP="00CD57A7">
            <w:pPr>
              <w:rPr>
                <w:ins w:id="106" w:author="Beah" w:date="2021-03-11T15:28:00Z"/>
              </w:rPr>
            </w:pPr>
            <w:proofErr w:type="spellStart"/>
            <w:r>
              <w:t>Junren</w:t>
            </w:r>
            <w:proofErr w:type="spellEnd"/>
            <w:r>
              <w:t xml:space="preserve"> Khoo </w:t>
            </w:r>
          </w:p>
        </w:tc>
        <w:tc>
          <w:tcPr>
            <w:tcW w:w="2374" w:type="dxa"/>
          </w:tcPr>
          <w:p w14:paraId="1CE6E9AA" w14:textId="1DD2DB49" w:rsidR="0009752F" w:rsidRDefault="0B077FAB" w:rsidP="00CD57A7">
            <w:pPr>
              <w:rPr>
                <w:ins w:id="107" w:author="Beah" w:date="2021-03-11T15:28:00Z"/>
              </w:rPr>
            </w:pPr>
            <w:r>
              <w:t>18/003/2021</w:t>
            </w:r>
          </w:p>
        </w:tc>
      </w:tr>
    </w:tbl>
    <w:p w14:paraId="4AF27CC2" w14:textId="77777777" w:rsidR="00CD57A7" w:rsidRDefault="00CD57A7" w:rsidP="00CD57A7"/>
    <w:sectPr w:rsidR="00CD57A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E985E" w14:textId="77777777" w:rsidR="00096795" w:rsidRDefault="00096795" w:rsidP="00CD57A7">
      <w:pPr>
        <w:spacing w:after="0" w:line="240" w:lineRule="auto"/>
      </w:pPr>
      <w:r>
        <w:separator/>
      </w:r>
    </w:p>
  </w:endnote>
  <w:endnote w:type="continuationSeparator" w:id="0">
    <w:p w14:paraId="2AA5142A" w14:textId="77777777" w:rsidR="00096795" w:rsidRDefault="00096795" w:rsidP="00CD57A7">
      <w:pPr>
        <w:spacing w:after="0" w:line="240" w:lineRule="auto"/>
      </w:pPr>
      <w:r>
        <w:continuationSeparator/>
      </w:r>
    </w:p>
  </w:endnote>
  <w:endnote w:type="continuationNotice" w:id="1">
    <w:p w14:paraId="0BB0A620" w14:textId="77777777" w:rsidR="00096795" w:rsidRDefault="000967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15BA9" w14:textId="77777777" w:rsidR="00096795" w:rsidRDefault="00096795" w:rsidP="00CD57A7">
      <w:pPr>
        <w:spacing w:after="0" w:line="240" w:lineRule="auto"/>
      </w:pPr>
      <w:r>
        <w:separator/>
      </w:r>
    </w:p>
  </w:footnote>
  <w:footnote w:type="continuationSeparator" w:id="0">
    <w:p w14:paraId="3E50B96B" w14:textId="77777777" w:rsidR="00096795" w:rsidRDefault="00096795" w:rsidP="00CD57A7">
      <w:pPr>
        <w:spacing w:after="0" w:line="240" w:lineRule="auto"/>
      </w:pPr>
      <w:r>
        <w:continuationSeparator/>
      </w:r>
    </w:p>
  </w:footnote>
  <w:footnote w:type="continuationNotice" w:id="1">
    <w:p w14:paraId="47F537A6" w14:textId="77777777" w:rsidR="00096795" w:rsidRDefault="000967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2411C" w14:textId="17A3684B" w:rsidR="00CD57A7" w:rsidRDefault="00CD57A7">
    <w:pPr>
      <w:pStyle w:val="Header"/>
    </w:pPr>
    <w:r>
      <w:t>Ecu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264A"/>
    <w:multiLevelType w:val="hybridMultilevel"/>
    <w:tmpl w:val="5A306DD6"/>
    <w:lvl w:ilvl="0" w:tplc="2C620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900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C5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27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4E30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6B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EE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35235"/>
    <w:multiLevelType w:val="hybridMultilevel"/>
    <w:tmpl w:val="8EBA10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AA0EFA"/>
    <w:multiLevelType w:val="hybridMultilevel"/>
    <w:tmpl w:val="83ACD7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33C78"/>
    <w:multiLevelType w:val="hybridMultilevel"/>
    <w:tmpl w:val="147064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0MjAytzA2MzI0MTRT0lEKTi0uzszPAykwqgUAaeQeMiwAAAA="/>
  </w:docVars>
  <w:rsids>
    <w:rsidRoot w:val="00CD57A7"/>
    <w:rsid w:val="00096795"/>
    <w:rsid w:val="0009752F"/>
    <w:rsid w:val="00205846"/>
    <w:rsid w:val="002F3530"/>
    <w:rsid w:val="003613C0"/>
    <w:rsid w:val="003A4997"/>
    <w:rsid w:val="003E50E4"/>
    <w:rsid w:val="00482729"/>
    <w:rsid w:val="004E68AB"/>
    <w:rsid w:val="00541681"/>
    <w:rsid w:val="005F262D"/>
    <w:rsid w:val="00623084"/>
    <w:rsid w:val="00685521"/>
    <w:rsid w:val="00703165"/>
    <w:rsid w:val="0070323D"/>
    <w:rsid w:val="007249D2"/>
    <w:rsid w:val="007E29B0"/>
    <w:rsid w:val="0088F034"/>
    <w:rsid w:val="008A6D78"/>
    <w:rsid w:val="00920DB9"/>
    <w:rsid w:val="009D58CF"/>
    <w:rsid w:val="00A46897"/>
    <w:rsid w:val="00AD6780"/>
    <w:rsid w:val="00B31B88"/>
    <w:rsid w:val="00B532C5"/>
    <w:rsid w:val="00B535A9"/>
    <w:rsid w:val="00B75CAA"/>
    <w:rsid w:val="00C92D09"/>
    <w:rsid w:val="00CD57A7"/>
    <w:rsid w:val="00CE2E6D"/>
    <w:rsid w:val="00D54A7A"/>
    <w:rsid w:val="00E37CDA"/>
    <w:rsid w:val="00F25D4B"/>
    <w:rsid w:val="00FF4E5E"/>
    <w:rsid w:val="030B426A"/>
    <w:rsid w:val="052FC265"/>
    <w:rsid w:val="06BA89C5"/>
    <w:rsid w:val="07DD94ED"/>
    <w:rsid w:val="0B077FAB"/>
    <w:rsid w:val="1247BDAD"/>
    <w:rsid w:val="17867953"/>
    <w:rsid w:val="1A6AC3DC"/>
    <w:rsid w:val="22297867"/>
    <w:rsid w:val="23AEFEC1"/>
    <w:rsid w:val="27DA3EF9"/>
    <w:rsid w:val="3394A78D"/>
    <w:rsid w:val="35949954"/>
    <w:rsid w:val="460CC9B1"/>
    <w:rsid w:val="4B2402D3"/>
    <w:rsid w:val="4D72573F"/>
    <w:rsid w:val="55A74617"/>
    <w:rsid w:val="56FFCA1D"/>
    <w:rsid w:val="603EC326"/>
    <w:rsid w:val="67C19158"/>
    <w:rsid w:val="69B97234"/>
    <w:rsid w:val="6C83B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016F"/>
  <w15:chartTrackingRefBased/>
  <w15:docId w15:val="{0809352E-3EF9-452F-AF8B-5BEE84DF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7A7"/>
  </w:style>
  <w:style w:type="paragraph" w:styleId="Footer">
    <w:name w:val="footer"/>
    <w:basedOn w:val="Normal"/>
    <w:link w:val="FooterChar"/>
    <w:uiPriority w:val="99"/>
    <w:unhideWhenUsed/>
    <w:rsid w:val="00CD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7A7"/>
  </w:style>
  <w:style w:type="paragraph" w:styleId="NoSpacing">
    <w:name w:val="No Spacing"/>
    <w:uiPriority w:val="1"/>
    <w:qFormat/>
    <w:rsid w:val="003E50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5F276045144D4DAFD890CF9D9A32B5" ma:contentTypeVersion="12" ma:contentTypeDescription="Create a new document." ma:contentTypeScope="" ma:versionID="fe398d64afc28a0fb55f5eeb3d67da01">
  <xsd:schema xmlns:xsd="http://www.w3.org/2001/XMLSchema" xmlns:xs="http://www.w3.org/2001/XMLSchema" xmlns:p="http://schemas.microsoft.com/office/2006/metadata/properties" xmlns:ns3="b48c5528-f885-47f4-a822-a4fc9486001f" xmlns:ns4="a36b25e2-d929-48e0-ac4d-7219ab0261f7" targetNamespace="http://schemas.microsoft.com/office/2006/metadata/properties" ma:root="true" ma:fieldsID="06608da989fd3d8bf5d7a176c407dd84" ns3:_="" ns4:_="">
    <xsd:import namespace="b48c5528-f885-47f4-a822-a4fc9486001f"/>
    <xsd:import namespace="a36b25e2-d929-48e0-ac4d-7219ab0261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c5528-f885-47f4-a822-a4fc948600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25e2-d929-48e0-ac4d-7219ab0261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BAE71-9044-4479-B8B6-008FCE41B4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7A2D48-3C0C-4632-A198-F3DAC3DCEB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CCD150-3589-4596-AE4D-024136E0C8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5B0FB8-B643-44A5-8C04-0352DC2A2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c5528-f885-47f4-a822-a4fc9486001f"/>
    <ds:schemaRef ds:uri="a36b25e2-d929-48e0-ac4d-7219ab0261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thingz</dc:creator>
  <cp:keywords/>
  <dc:description/>
  <cp:lastModifiedBy>Armstrong Teah</cp:lastModifiedBy>
  <cp:revision>3</cp:revision>
  <dcterms:created xsi:type="dcterms:W3CDTF">2021-03-12T09:53:00Z</dcterms:created>
  <dcterms:modified xsi:type="dcterms:W3CDTF">2021-03-12T09:57:00Z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0x010100205F276045144D4DAFD890CF9D9A32B5</vt:lpwstr>
  </property>
</Properties>
</file>